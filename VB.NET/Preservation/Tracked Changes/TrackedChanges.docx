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7A63" w14:textId="17299973" w:rsidR="00260117" w:rsidRPr="00543390" w:rsidRDefault="00260117" w:rsidP="00260117">
      <w:pPr>
        <w:pStyle w:val="Title"/>
        <w:rPr>
          <w:noProof/>
        </w:rPr>
      </w:pPr>
      <w:r w:rsidRPr="00543390">
        <w:rPr>
          <w:noProof/>
        </w:rPr>
        <w:t>GemBox.</w:t>
      </w:r>
      <w:del w:id="0" w:author="Marek Turis" w:date="2020-01-21T18:46:00Z">
        <w:r w:rsidR="00F70FC9" w:rsidDel="00F70FC9">
          <w:rPr>
            <w:noProof/>
          </w:rPr>
          <w:delText>Spreadsheet</w:delText>
        </w:r>
      </w:del>
      <w:ins w:id="1" w:author="Marek Turis" w:date="2020-01-21T18:46:00Z">
        <w:r w:rsidR="00F70FC9">
          <w:rPr>
            <w:noProof/>
          </w:rPr>
          <w:t>Document</w:t>
        </w:r>
      </w:ins>
    </w:p>
    <w:p w14:paraId="7921D72B" w14:textId="77777777" w:rsidR="00260117" w:rsidRPr="00DC1D08" w:rsidRDefault="00260117" w:rsidP="00260117">
      <w:pPr>
        <w:rPr>
          <w:noProof/>
        </w:rPr>
      </w:pPr>
      <w:r w:rsidRPr="00DC1D08">
        <w:rPr>
          <w:b/>
          <w:noProof/>
        </w:rPr>
        <w:t>GemBox.Document</w:t>
      </w:r>
      <w:r w:rsidRPr="00DC1D08">
        <w:rPr>
          <w:noProof/>
        </w:rPr>
        <w:t xml:space="preserve"> is a .NET component that enables developers to read, write, convert and print document files (</w:t>
      </w:r>
      <w:r w:rsidRPr="00DC1D08">
        <w:rPr>
          <w:b/>
          <w:noProof/>
        </w:rPr>
        <w:t>DOCX, DOC, PDF, HTML, XPS, RTF and TXT</w:t>
      </w:r>
      <w:r w:rsidRPr="00DC1D08">
        <w:rPr>
          <w:noProof/>
        </w:rPr>
        <w:t>) from .NET applications in a simple and efficient way.</w:t>
      </w:r>
      <w:bookmarkStart w:id="2" w:name="_GoBack"/>
      <w:bookmarkEnd w:id="2"/>
    </w:p>
    <w:sectPr w:rsidR="00260117" w:rsidRPr="00DC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ek Turis">
    <w15:presenceInfo w15:providerId="Windows Live" w15:userId="67a156f55c5aa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7"/>
    <w:rsid w:val="000C4A8A"/>
    <w:rsid w:val="001E04F1"/>
    <w:rsid w:val="001E3EAA"/>
    <w:rsid w:val="00217298"/>
    <w:rsid w:val="00260117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8E1283"/>
    <w:rsid w:val="00916286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C1D08"/>
    <w:rsid w:val="00DE2783"/>
    <w:rsid w:val="00DF2E06"/>
    <w:rsid w:val="00E60C8D"/>
    <w:rsid w:val="00F70FC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3A03"/>
  <w15:chartTrackingRefBased/>
  <w15:docId w15:val="{E8639E91-0BD5-4028-8E10-7E130D78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17"/>
    <w:pPr>
      <w:spacing w:after="200" w:line="276" w:lineRule="auto"/>
      <w:jc w:val="both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60117"/>
    <w:rPr>
      <w:rFonts w:eastAsiaTheme="minorEastAsia"/>
      <w:smallCaps/>
      <w:sz w:val="48"/>
      <w:szCs w:val="4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16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28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286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286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8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GemBox.Document</vt:lpstr>
    </vt:vector>
  </TitlesOfParts>
  <Company>GemBox d.o.o.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GemBox.Document</dc:title>
  <dc:subject>Introduction to GemBox.Document</dc:subject>
  <dc:creator>Mario at GemBox</dc:creator>
  <cp:keywords>GemBox.Document, C#, VB.NET, Word</cp:keywords>
  <dc:description/>
  <cp:lastModifiedBy>Marek Turis</cp:lastModifiedBy>
  <cp:revision>6</cp:revision>
  <dcterms:created xsi:type="dcterms:W3CDTF">2019-05-16T18:17:00Z</dcterms:created>
  <dcterms:modified xsi:type="dcterms:W3CDTF">2020-01-21T11:46:00Z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NetComponent">
    <vt:bool>true</vt:bool>
  </property>
  <property fmtid="{D5CDD505-2E9C-101B-9397-08002B2CF9AE}" pid="3" name="Date">
    <vt:filetime>2020-01-01T10:00:00Z</vt:filetime>
  </property>
  <property fmtid="{D5CDD505-2E9C-101B-9397-08002B2CF9AE}" pid="4" name="ComponentName">
    <vt:lpwstr>GemBox.Document</vt:lpwstr>
  </property>
  <property fmtid="{D5CDD505-2E9C-101B-9397-08002B2CF9AE}" pid="5" name="Status">
    <vt:i4>5</vt:i4>
  </property>
</Properties>
</file>